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CFE" w14:textId="290E3BA5" w:rsidR="001F0616" w:rsidRPr="00AD7AB6" w:rsidRDefault="0001424A" w:rsidP="0001424A">
      <w:pPr>
        <w:bidi/>
        <w:rPr>
          <w:rFonts w:cs="dana"/>
          <w:rtl/>
          <w:lang w:bidi="fa-IR"/>
        </w:rPr>
      </w:pPr>
      <w:r w:rsidRPr="00AD7AB6">
        <w:rPr>
          <w:rFonts w:cs="dana" w:hint="cs"/>
          <w:b/>
          <w:bCs/>
          <w:rtl/>
          <w:lang w:bidi="fa-IR"/>
        </w:rPr>
        <w:t>تپسی</w:t>
      </w:r>
      <w:r w:rsidR="009D130D">
        <w:rPr>
          <w:rFonts w:cs="dana" w:hint="cs"/>
          <w:b/>
          <w:bCs/>
          <w:rtl/>
          <w:lang w:bidi="fa-IR"/>
        </w:rPr>
        <w:t>‌</w:t>
      </w:r>
      <w:r w:rsidRPr="00AD7AB6">
        <w:rPr>
          <w:rFonts w:cs="dana" w:hint="cs"/>
          <w:b/>
          <w:bCs/>
          <w:rtl/>
          <w:lang w:bidi="fa-IR"/>
        </w:rPr>
        <w:t>پک</w:t>
      </w:r>
      <w:r w:rsidRPr="00AD7AB6">
        <w:rPr>
          <w:rFonts w:cs="dana"/>
          <w:lang w:bidi="fa-IR"/>
        </w:rPr>
        <w:br/>
      </w:r>
      <w:r w:rsidRPr="00AD7AB6">
        <w:rPr>
          <w:rFonts w:cs="dana" w:hint="cs"/>
          <w:sz w:val="20"/>
          <w:szCs w:val="20"/>
          <w:rtl/>
          <w:lang w:bidi="fa-IR"/>
        </w:rPr>
        <w:t>سرویس ارسال اشتراکی و ارزان بسته</w:t>
      </w:r>
    </w:p>
    <w:p w14:paraId="071F3E32" w14:textId="55E6B5B2" w:rsidR="0043584B" w:rsidDel="00C14946" w:rsidRDefault="0043584B" w:rsidP="0043584B">
      <w:pPr>
        <w:bidi/>
        <w:rPr>
          <w:del w:id="0" w:author="Negar Arab" w:date="2021-10-25T15:35:00Z"/>
          <w:rFonts w:cs="dana"/>
          <w:rtl/>
          <w:lang w:bidi="fa-IR"/>
        </w:rPr>
      </w:pPr>
    </w:p>
    <w:p w14:paraId="47615805" w14:textId="0F0F56D7" w:rsidR="0043584B" w:rsidRDefault="00B51851" w:rsidP="009A29F5">
      <w:pPr>
        <w:bidi/>
        <w:jc w:val="both"/>
        <w:rPr>
          <w:rFonts w:cs="dana"/>
          <w:rtl/>
          <w:lang w:bidi="fa-IR"/>
        </w:rPr>
      </w:pPr>
      <w:ins w:id="1" w:author="Negar Arab" w:date="2021-10-25T15:28:00Z">
        <w:r>
          <w:rPr>
            <w:rFonts w:cs="dana" w:hint="cs"/>
            <w:rtl/>
            <w:lang w:bidi="fa-IR"/>
          </w:rPr>
          <w:t>اگر شما هم به صورت مستمر، بسته‌هایی برای ارسال دارید،</w:t>
        </w:r>
        <w:r w:rsidR="00C14946">
          <w:rPr>
            <w:rFonts w:cs="dana" w:hint="cs"/>
            <w:rtl/>
            <w:lang w:bidi="fa-IR"/>
          </w:rPr>
          <w:t xml:space="preserve"> </w:t>
        </w:r>
      </w:ins>
      <w:ins w:id="2" w:author="Negar Arab" w:date="2021-10-25T14:50:00Z">
        <w:r w:rsidR="0043584B">
          <w:rPr>
            <w:rFonts w:cs="dana" w:hint="cs"/>
            <w:rtl/>
            <w:lang w:bidi="fa-IR"/>
          </w:rPr>
          <w:t>تپسی‌پک</w:t>
        </w:r>
      </w:ins>
      <w:ins w:id="3" w:author="Negar Arab" w:date="2021-10-25T15:32:00Z">
        <w:r w:rsidR="00C14946">
          <w:rPr>
            <w:rFonts w:cs="dana" w:hint="cs"/>
            <w:rtl/>
            <w:lang w:bidi="fa-IR"/>
          </w:rPr>
          <w:t xml:space="preserve"> مناسب شماست.</w:t>
        </w:r>
      </w:ins>
      <w:ins w:id="4" w:author="Negar Arab" w:date="2021-10-25T14:55:00Z">
        <w:r w:rsidR="006521E2">
          <w:rPr>
            <w:rFonts w:cs="dana" w:hint="cs"/>
            <w:rtl/>
            <w:lang w:bidi="fa-IR"/>
          </w:rPr>
          <w:t xml:space="preserve"> </w:t>
        </w:r>
      </w:ins>
      <w:ins w:id="5" w:author="Negar Arab" w:date="2021-10-25T15:11:00Z">
        <w:r w:rsidR="005F30A1">
          <w:rPr>
            <w:rFonts w:cs="dana" w:hint="cs"/>
            <w:rtl/>
            <w:lang w:bidi="fa-IR"/>
          </w:rPr>
          <w:t>در این سرویس، یک ناوگان اختصاصی</w:t>
        </w:r>
      </w:ins>
      <w:ins w:id="6" w:author="Negar Arab" w:date="2021-10-25T15:12:00Z">
        <w:r w:rsidR="005F30A1">
          <w:rPr>
            <w:rFonts w:cs="dana" w:hint="cs"/>
            <w:rtl/>
            <w:lang w:bidi="fa-IR"/>
          </w:rPr>
          <w:t xml:space="preserve"> مسئولیت جابجایی بسته‌ها</w:t>
        </w:r>
      </w:ins>
      <w:ins w:id="7" w:author="Negar Arab" w:date="2021-10-25T15:34:00Z">
        <w:r w:rsidR="00C14946">
          <w:rPr>
            <w:rFonts w:cs="dana" w:hint="cs"/>
            <w:rtl/>
            <w:lang w:bidi="fa-IR"/>
          </w:rPr>
          <w:t xml:space="preserve"> را به عهده دارد</w:t>
        </w:r>
      </w:ins>
      <w:ins w:id="8" w:author="Negar Arab" w:date="2021-10-25T15:38:00Z">
        <w:r w:rsidR="00C14946">
          <w:rPr>
            <w:rFonts w:cs="dana" w:hint="cs"/>
            <w:rtl/>
            <w:lang w:bidi="fa-IR"/>
          </w:rPr>
          <w:t xml:space="preserve">. به همین دلیل، </w:t>
        </w:r>
      </w:ins>
      <w:ins w:id="9" w:author="Negar Arab" w:date="2021-10-25T15:36:00Z">
        <w:r w:rsidR="00C14946">
          <w:rPr>
            <w:rFonts w:cs="dana" w:hint="cs"/>
            <w:rtl/>
            <w:lang w:bidi="fa-IR"/>
          </w:rPr>
          <w:t xml:space="preserve">ریسک </w:t>
        </w:r>
      </w:ins>
      <w:ins w:id="10" w:author="Negar Arab" w:date="2021-10-25T15:37:00Z">
        <w:r w:rsidR="00C14946">
          <w:rPr>
            <w:rFonts w:cs="dana" w:hint="cs"/>
            <w:rtl/>
            <w:lang w:bidi="fa-IR"/>
          </w:rPr>
          <w:t xml:space="preserve">تاخیر یا </w:t>
        </w:r>
      </w:ins>
      <w:ins w:id="11" w:author="Negar Arab" w:date="2021-10-25T15:36:00Z">
        <w:r w:rsidR="00C14946">
          <w:rPr>
            <w:rFonts w:cs="dana" w:hint="cs"/>
            <w:rtl/>
            <w:lang w:bidi="fa-IR"/>
          </w:rPr>
          <w:t xml:space="preserve">عدم ارسال </w:t>
        </w:r>
      </w:ins>
      <w:ins w:id="12" w:author="Negar Arab" w:date="2021-10-25T15:37:00Z">
        <w:r w:rsidR="00C14946">
          <w:rPr>
            <w:rFonts w:cs="dana" w:hint="cs"/>
            <w:rtl/>
            <w:lang w:bidi="fa-IR"/>
          </w:rPr>
          <w:t>بسته - به دلیل پیدا نشدن پیک- برایتان به صفر می‌رسد</w:t>
        </w:r>
      </w:ins>
      <w:ins w:id="13" w:author="Negar Arab" w:date="2021-10-25T15:12:00Z">
        <w:r w:rsidR="005F30A1">
          <w:rPr>
            <w:rFonts w:cs="dana" w:hint="cs"/>
            <w:rtl/>
            <w:lang w:bidi="fa-IR"/>
          </w:rPr>
          <w:t xml:space="preserve">. </w:t>
        </w:r>
      </w:ins>
      <w:ins w:id="14" w:author="Negar Arab" w:date="2021-10-25T15:38:00Z">
        <w:r w:rsidR="00C14946">
          <w:rPr>
            <w:rFonts w:cs="dana" w:hint="cs"/>
            <w:rtl/>
            <w:lang w:bidi="fa-IR"/>
          </w:rPr>
          <w:t>از سوی دیگر، به دلیل استفاده</w:t>
        </w:r>
      </w:ins>
      <w:ins w:id="15" w:author="Negar Arab" w:date="2021-10-25T15:39:00Z">
        <w:r w:rsidR="00C14946">
          <w:rPr>
            <w:rFonts w:cs="dana" w:hint="cs"/>
            <w:rtl/>
            <w:lang w:bidi="fa-IR"/>
          </w:rPr>
          <w:t xml:space="preserve"> بهینه از ظرفیت ناوگان،</w:t>
        </w:r>
        <w:r w:rsidR="00D928E7">
          <w:rPr>
            <w:rFonts w:cs="dana" w:hint="cs"/>
            <w:rtl/>
            <w:lang w:bidi="fa-IR"/>
          </w:rPr>
          <w:t xml:space="preserve"> هزینه ارسال در تپسی‌پک نسبت به سرویس‌های مشابه، کمتر است. </w:t>
        </w:r>
      </w:ins>
    </w:p>
    <w:p w14:paraId="58FDF80B" w14:textId="2221B4C2" w:rsidR="0043584B" w:rsidRDefault="0043584B" w:rsidP="0043584B">
      <w:pPr>
        <w:bidi/>
        <w:rPr>
          <w:rFonts w:cs="dana"/>
          <w:rtl/>
          <w:lang w:bidi="fa-IR"/>
        </w:rPr>
      </w:pPr>
    </w:p>
    <w:p w14:paraId="02204C80" w14:textId="2C236BB2" w:rsidR="0043584B" w:rsidRDefault="0043584B" w:rsidP="0043584B">
      <w:pPr>
        <w:bidi/>
        <w:rPr>
          <w:rFonts w:cs="dana"/>
          <w:rtl/>
          <w:lang w:bidi="fa-IR"/>
        </w:rPr>
      </w:pPr>
    </w:p>
    <w:p w14:paraId="65E7510C" w14:textId="5A833E08" w:rsidR="0043584B" w:rsidRPr="00AD7AB6" w:rsidDel="00D928E7" w:rsidRDefault="0043584B" w:rsidP="0043584B">
      <w:pPr>
        <w:bidi/>
        <w:rPr>
          <w:del w:id="16" w:author="Negar Arab" w:date="2021-10-25T15:39:00Z"/>
          <w:rFonts w:cs="dana"/>
          <w:rtl/>
          <w:lang w:bidi="fa-IR"/>
        </w:rPr>
      </w:pPr>
    </w:p>
    <w:p w14:paraId="636A8179" w14:textId="4CD4C46E" w:rsidR="0001424A" w:rsidRPr="00AD7AB6" w:rsidRDefault="000639B1" w:rsidP="0001424A">
      <w:pPr>
        <w:bidi/>
        <w:rPr>
          <w:rFonts w:cs="dana"/>
          <w:b/>
          <w:bCs/>
          <w:rtl/>
          <w:lang w:bidi="fa-IR"/>
        </w:rPr>
      </w:pPr>
      <w:r w:rsidRPr="00AD7AB6">
        <w:rPr>
          <w:rFonts w:cs="dana" w:hint="cs"/>
          <w:b/>
          <w:bCs/>
          <w:rtl/>
          <w:lang w:bidi="fa-IR"/>
        </w:rPr>
        <w:t>خدمات تپسی</w:t>
      </w:r>
      <w:r w:rsidR="009D130D">
        <w:rPr>
          <w:rFonts w:cs="dana" w:hint="cs"/>
          <w:b/>
          <w:bCs/>
          <w:rtl/>
          <w:lang w:bidi="fa-IR"/>
        </w:rPr>
        <w:t>‌</w:t>
      </w:r>
      <w:r w:rsidRPr="00AD7AB6">
        <w:rPr>
          <w:rFonts w:cs="dana" w:hint="cs"/>
          <w:b/>
          <w:bCs/>
          <w:rtl/>
          <w:lang w:bidi="fa-IR"/>
        </w:rPr>
        <w:t xml:space="preserve">پک </w:t>
      </w:r>
      <w:r w:rsidR="004D4FB2">
        <w:rPr>
          <w:rFonts w:cs="dana" w:hint="cs"/>
          <w:b/>
          <w:bCs/>
          <w:rtl/>
          <w:lang w:bidi="fa-IR"/>
        </w:rPr>
        <w:t>مناسب برای</w:t>
      </w:r>
      <w:r w:rsidRPr="00AD7AB6">
        <w:rPr>
          <w:rFonts w:cs="dana" w:hint="cs"/>
          <w:b/>
          <w:bCs/>
          <w:rtl/>
          <w:lang w:bidi="fa-IR"/>
        </w:rPr>
        <w:t>:</w:t>
      </w:r>
    </w:p>
    <w:p w14:paraId="3BBE913F" w14:textId="7A2EFEA6" w:rsidR="007664D2" w:rsidRDefault="007664D2" w:rsidP="007664D2">
      <w:pPr>
        <w:pStyle w:val="ListParagraph"/>
        <w:numPr>
          <w:ilvl w:val="0"/>
          <w:numId w:val="1"/>
        </w:numPr>
        <w:bidi/>
        <w:rPr>
          <w:rFonts w:cs="dana"/>
          <w:lang w:bidi="fa-IR"/>
        </w:rPr>
      </w:pPr>
      <w:r w:rsidRPr="00AD7AB6">
        <w:rPr>
          <w:rFonts w:cs="dana" w:hint="cs"/>
          <w:rtl/>
          <w:lang w:bidi="fa-IR"/>
        </w:rPr>
        <w:t>فروشگاه‌های اینترنتی و فیزیکی</w:t>
      </w:r>
    </w:p>
    <w:p w14:paraId="77EC28AD" w14:textId="4AEA4038" w:rsidR="006644E0" w:rsidRPr="00AD7AB6" w:rsidRDefault="006644E0" w:rsidP="006644E0">
      <w:pPr>
        <w:pStyle w:val="ListParagraph"/>
        <w:numPr>
          <w:ilvl w:val="0"/>
          <w:numId w:val="1"/>
        </w:num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>سازمان‌ها و شرکت‌ها</w:t>
      </w:r>
    </w:p>
    <w:p w14:paraId="612ED774" w14:textId="35C389A9" w:rsidR="005A34A0" w:rsidRDefault="006644E0" w:rsidP="004D4FB2">
      <w:pPr>
        <w:pStyle w:val="ListParagraph"/>
        <w:numPr>
          <w:ilvl w:val="0"/>
          <w:numId w:val="1"/>
        </w:num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>کسب‌و‌کارها</w:t>
      </w:r>
      <w:r w:rsidR="005A34A0">
        <w:rPr>
          <w:rFonts w:cs="dana" w:hint="cs"/>
          <w:rtl/>
          <w:lang w:bidi="fa-IR"/>
        </w:rPr>
        <w:t xml:space="preserve">ی </w:t>
      </w:r>
      <w:r w:rsidR="004D4FB2">
        <w:rPr>
          <w:rFonts w:cs="dana" w:hint="cs"/>
          <w:rtl/>
          <w:lang w:bidi="fa-IR"/>
        </w:rPr>
        <w:t>کوچک</w:t>
      </w:r>
    </w:p>
    <w:p w14:paraId="0F5F50A4" w14:textId="5D0C59FA" w:rsidR="004D4FB2" w:rsidRPr="004D4FB2" w:rsidRDefault="004D4FB2" w:rsidP="005A34A0">
      <w:pPr>
        <w:pStyle w:val="ListParagraph"/>
        <w:numPr>
          <w:ilvl w:val="0"/>
          <w:numId w:val="1"/>
        </w:num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>اشخاص</w:t>
      </w:r>
    </w:p>
    <w:p w14:paraId="654F6FBD" w14:textId="54BB8950" w:rsidR="000639B1" w:rsidRPr="00AD7AB6" w:rsidRDefault="000639B1" w:rsidP="000639B1">
      <w:pPr>
        <w:bidi/>
        <w:rPr>
          <w:rFonts w:cs="dana"/>
          <w:rtl/>
          <w:lang w:bidi="fa-IR"/>
        </w:rPr>
      </w:pPr>
    </w:p>
    <w:p w14:paraId="398FABF0" w14:textId="183CEC7E" w:rsidR="000639B1" w:rsidRPr="00AD7AB6" w:rsidRDefault="000639B1" w:rsidP="001B597B">
      <w:pPr>
        <w:bidi/>
        <w:jc w:val="center"/>
        <w:rPr>
          <w:rFonts w:cs="dana"/>
          <w:rtl/>
          <w:lang w:bidi="fa-IR"/>
        </w:rPr>
      </w:pPr>
      <w:r w:rsidRPr="00AD7AB6">
        <w:rPr>
          <w:rFonts w:cs="dana" w:hint="cs"/>
          <w:b/>
          <w:bCs/>
          <w:rtl/>
          <w:lang w:bidi="fa-IR"/>
        </w:rPr>
        <w:t>ارزان‌تر</w:t>
      </w:r>
      <w:r w:rsidR="001B597B" w:rsidRPr="00AD7AB6">
        <w:rPr>
          <w:rFonts w:cs="dana" w:hint="cs"/>
          <w:rtl/>
          <w:lang w:bidi="fa-IR"/>
        </w:rPr>
        <w:t xml:space="preserve"> </w:t>
      </w:r>
      <w:r w:rsidRPr="00AD7AB6">
        <w:rPr>
          <w:rFonts w:cs="dana" w:hint="cs"/>
          <w:rtl/>
          <w:lang w:bidi="fa-IR"/>
        </w:rPr>
        <w:t xml:space="preserve">(ارسال گروهی)    </w:t>
      </w:r>
      <w:del w:id="17" w:author="Negar Arab" w:date="2021-10-25T15:39:00Z">
        <w:r w:rsidRPr="00AD7AB6" w:rsidDel="00D928E7">
          <w:rPr>
            <w:rFonts w:cs="dana" w:hint="cs"/>
            <w:b/>
            <w:bCs/>
            <w:rtl/>
            <w:lang w:bidi="fa-IR"/>
          </w:rPr>
          <w:delText>ساده‌تر</w:delText>
        </w:r>
        <w:r w:rsidRPr="00AD7AB6" w:rsidDel="00D928E7">
          <w:rPr>
            <w:rFonts w:cs="dana" w:hint="cs"/>
            <w:rtl/>
            <w:lang w:bidi="fa-IR"/>
          </w:rPr>
          <w:delText xml:space="preserve"> </w:delText>
        </w:r>
      </w:del>
      <w:ins w:id="18" w:author="Negar Arab" w:date="2021-10-25T15:39:00Z">
        <w:r w:rsidR="00D928E7">
          <w:rPr>
            <w:rFonts w:cs="dana" w:hint="cs"/>
            <w:b/>
            <w:bCs/>
            <w:rtl/>
            <w:lang w:bidi="fa-IR"/>
          </w:rPr>
          <w:t>مطمئن‌تر</w:t>
        </w:r>
        <w:r w:rsidR="00D928E7" w:rsidRPr="00AD7AB6">
          <w:rPr>
            <w:rFonts w:cs="dana" w:hint="cs"/>
            <w:rtl/>
            <w:lang w:bidi="fa-IR"/>
          </w:rPr>
          <w:t xml:space="preserve"> </w:t>
        </w:r>
      </w:ins>
      <w:r w:rsidRPr="00AD7AB6">
        <w:rPr>
          <w:rFonts w:cs="dana" w:hint="cs"/>
          <w:rtl/>
          <w:lang w:bidi="fa-IR"/>
        </w:rPr>
        <w:t>(</w:t>
      </w:r>
      <w:del w:id="19" w:author="Negar Arab" w:date="2021-10-25T15:39:00Z">
        <w:r w:rsidRPr="0043584B" w:rsidDel="00D928E7">
          <w:rPr>
            <w:rFonts w:cs="dana" w:hint="cs"/>
            <w:color w:val="FF0000"/>
            <w:rtl/>
            <w:lang w:bidi="fa-IR"/>
          </w:rPr>
          <w:delText>بدون اپلیکیشن</w:delText>
        </w:r>
      </w:del>
      <w:ins w:id="20" w:author="Negar Arab" w:date="2021-10-25T15:40:00Z">
        <w:r w:rsidR="00D928E7">
          <w:rPr>
            <w:rFonts w:cs="dana" w:hint="cs"/>
            <w:color w:val="FF0000"/>
            <w:rtl/>
            <w:lang w:bidi="fa-IR"/>
          </w:rPr>
          <w:t xml:space="preserve"> </w:t>
        </w:r>
      </w:ins>
      <w:ins w:id="21" w:author="Negar Arab" w:date="2021-10-25T15:39:00Z">
        <w:r w:rsidR="00D928E7">
          <w:rPr>
            <w:rFonts w:cs="dana" w:hint="cs"/>
            <w:color w:val="FF0000"/>
            <w:rtl/>
            <w:lang w:bidi="fa-IR"/>
          </w:rPr>
          <w:t>ناوگان اختصاصی</w:t>
        </w:r>
      </w:ins>
      <w:r w:rsidRPr="00AD7AB6">
        <w:rPr>
          <w:rFonts w:cs="dana" w:hint="cs"/>
          <w:rtl/>
          <w:lang w:bidi="fa-IR"/>
        </w:rPr>
        <w:t xml:space="preserve">)      </w:t>
      </w:r>
      <w:r w:rsidRPr="00AD7AB6">
        <w:rPr>
          <w:rFonts w:cs="dana" w:hint="cs"/>
          <w:b/>
          <w:bCs/>
          <w:rtl/>
          <w:lang w:bidi="fa-IR"/>
        </w:rPr>
        <w:t>امن‌تر</w:t>
      </w:r>
      <w:r w:rsidRPr="00AD7AB6">
        <w:rPr>
          <w:rFonts w:cs="dana" w:hint="cs"/>
          <w:rtl/>
          <w:lang w:bidi="fa-IR"/>
        </w:rPr>
        <w:t xml:space="preserve"> (ارسال با خودرو)      </w:t>
      </w:r>
      <w:r w:rsidRPr="00AD7AB6">
        <w:rPr>
          <w:rFonts w:cs="dana" w:hint="cs"/>
          <w:b/>
          <w:bCs/>
          <w:rtl/>
          <w:lang w:bidi="fa-IR"/>
        </w:rPr>
        <w:t>دقیق‌تر</w:t>
      </w:r>
      <w:r w:rsidRPr="00AD7AB6">
        <w:rPr>
          <w:rFonts w:cs="dana" w:hint="cs"/>
          <w:rtl/>
          <w:lang w:bidi="fa-IR"/>
        </w:rPr>
        <w:t xml:space="preserve"> (زمان‌بندی شده)</w:t>
      </w:r>
    </w:p>
    <w:p w14:paraId="3817CB36" w14:textId="03DB9C01" w:rsidR="000639B1" w:rsidRPr="00AD7AB6" w:rsidRDefault="000639B1" w:rsidP="000639B1">
      <w:pPr>
        <w:bidi/>
        <w:rPr>
          <w:rFonts w:cs="dana"/>
          <w:rtl/>
          <w:lang w:bidi="fa-IR"/>
        </w:rPr>
      </w:pPr>
    </w:p>
    <w:p w14:paraId="1AFC8D7C" w14:textId="356E5989" w:rsidR="000639B1" w:rsidRPr="00AD7AB6" w:rsidRDefault="000639B1" w:rsidP="000639B1">
      <w:pPr>
        <w:bidi/>
        <w:rPr>
          <w:rFonts w:cs="dana"/>
          <w:b/>
          <w:bCs/>
          <w:rtl/>
          <w:lang w:bidi="fa-IR"/>
        </w:rPr>
      </w:pPr>
      <w:r w:rsidRPr="00AD7AB6">
        <w:rPr>
          <w:rFonts w:cs="dana" w:hint="cs"/>
          <w:b/>
          <w:bCs/>
          <w:rtl/>
          <w:lang w:bidi="fa-IR"/>
        </w:rPr>
        <w:t>محاسبه قیمت</w:t>
      </w:r>
    </w:p>
    <w:p w14:paraId="656DB076" w14:textId="10476CD3" w:rsidR="000639B1" w:rsidRPr="00AD7AB6" w:rsidRDefault="00F57DF9" w:rsidP="000639B1">
      <w:pPr>
        <w:bidi/>
        <w:rPr>
          <w:rFonts w:cs="dana"/>
          <w:rtl/>
          <w:lang w:bidi="fa-IR"/>
        </w:rPr>
      </w:pPr>
      <w:r w:rsidRPr="00AD7AB6">
        <w:rPr>
          <w:rFonts w:cs="dana" w:hint="cs"/>
          <w:rtl/>
          <w:lang w:bidi="fa-IR"/>
        </w:rPr>
        <w:t xml:space="preserve">برای مشاهده قیمت، </w:t>
      </w:r>
      <w:r w:rsidR="001D3559" w:rsidRPr="00AD7AB6">
        <w:rPr>
          <w:rFonts w:cs="dana" w:hint="cs"/>
          <w:rtl/>
          <w:lang w:bidi="fa-IR"/>
        </w:rPr>
        <w:t xml:space="preserve">مبدا و مقصد را بر روی نقشه </w:t>
      </w:r>
      <w:r w:rsidR="005D2B08">
        <w:rPr>
          <w:rFonts w:cs="dana" w:hint="cs"/>
          <w:rtl/>
          <w:lang w:bidi="fa-IR"/>
        </w:rPr>
        <w:t>مشخص</w:t>
      </w:r>
      <w:r w:rsidR="001D3559" w:rsidRPr="00AD7AB6">
        <w:rPr>
          <w:rFonts w:cs="dana" w:hint="cs"/>
          <w:rtl/>
          <w:lang w:bidi="fa-IR"/>
        </w:rPr>
        <w:t xml:space="preserve"> کن</w:t>
      </w:r>
      <w:r w:rsidRPr="00AD7AB6">
        <w:rPr>
          <w:rFonts w:cs="dana" w:hint="cs"/>
          <w:rtl/>
          <w:lang w:bidi="fa-IR"/>
        </w:rPr>
        <w:t>ید.</w:t>
      </w:r>
    </w:p>
    <w:p w14:paraId="55A01B14" w14:textId="7A3BAF85" w:rsidR="00F57DF9" w:rsidRPr="00AD7AB6" w:rsidRDefault="00F57DF9" w:rsidP="00F57DF9">
      <w:pPr>
        <w:bidi/>
        <w:rPr>
          <w:rFonts w:cs="dana"/>
          <w:rtl/>
          <w:lang w:bidi="fa-IR"/>
        </w:rPr>
      </w:pPr>
    </w:p>
    <w:p w14:paraId="5EC978AD" w14:textId="74496208" w:rsidR="00F57DF9" w:rsidRDefault="00F57DF9" w:rsidP="00F57DF9">
      <w:pPr>
        <w:bidi/>
        <w:rPr>
          <w:ins w:id="22" w:author="Negar Arab" w:date="2021-10-25T15:41:00Z"/>
          <w:rFonts w:cs="dana"/>
          <w:b/>
          <w:bCs/>
          <w:rtl/>
          <w:lang w:bidi="fa-IR"/>
        </w:rPr>
      </w:pPr>
      <w:r w:rsidRPr="00AD7AB6">
        <w:rPr>
          <w:rFonts w:cs="dana" w:hint="cs"/>
          <w:b/>
          <w:bCs/>
          <w:rtl/>
          <w:lang w:bidi="fa-IR"/>
        </w:rPr>
        <w:t>ارسال بسته در ۴ مرحله:</w:t>
      </w:r>
    </w:p>
    <w:p w14:paraId="3E42B8F4" w14:textId="00BA3C62" w:rsidR="00D928E7" w:rsidRPr="00AD7AB6" w:rsidRDefault="00D928E7" w:rsidP="00D928E7">
      <w:pPr>
        <w:bidi/>
        <w:rPr>
          <w:rFonts w:cs="dana"/>
          <w:b/>
          <w:bCs/>
          <w:rtl/>
          <w:lang w:bidi="fa-IR"/>
        </w:rPr>
      </w:pPr>
      <w:ins w:id="23" w:author="Negar Arab" w:date="2021-10-25T15:41:00Z">
        <w:r>
          <w:rPr>
            <w:rFonts w:cs="dana" w:hint="cs"/>
            <w:b/>
            <w:bCs/>
            <w:rtl/>
            <w:lang w:bidi="fa-IR"/>
          </w:rPr>
          <w:t>برای ارسال کالا</w:t>
        </w:r>
      </w:ins>
      <w:ins w:id="24" w:author="Negar Arab" w:date="2021-10-25T15:42:00Z">
        <w:r>
          <w:rPr>
            <w:rFonts w:cs="dana" w:hint="cs"/>
            <w:b/>
            <w:bCs/>
            <w:rtl/>
            <w:lang w:bidi="fa-IR"/>
          </w:rPr>
          <w:t>هایتان با تپسی‌پک</w:t>
        </w:r>
      </w:ins>
      <w:ins w:id="25" w:author="Negar Arab" w:date="2021-10-25T15:41:00Z">
        <w:r>
          <w:rPr>
            <w:rFonts w:cs="dana" w:hint="cs"/>
            <w:b/>
            <w:bCs/>
            <w:rtl/>
            <w:lang w:bidi="fa-IR"/>
          </w:rPr>
          <w:t>، لازم است حدا</w:t>
        </w:r>
      </w:ins>
      <w:ins w:id="26" w:author="Negar Arab" w:date="2021-10-25T15:42:00Z">
        <w:r>
          <w:rPr>
            <w:rFonts w:cs="dana" w:hint="cs"/>
            <w:b/>
            <w:bCs/>
            <w:rtl/>
            <w:lang w:bidi="fa-IR"/>
          </w:rPr>
          <w:t xml:space="preserve">قل </w:t>
        </w:r>
        <w:del w:id="27" w:author="farnaz shahidi" w:date="2021-10-25T16:53:00Z">
          <w:r w:rsidDel="001E38F8">
            <w:rPr>
              <w:rFonts w:cs="dana" w:hint="cs"/>
              <w:b/>
              <w:bCs/>
              <w:rtl/>
              <w:lang w:bidi="fa-IR"/>
            </w:rPr>
            <w:delText>3</w:delText>
          </w:r>
        </w:del>
      </w:ins>
      <w:ins w:id="28" w:author="farnaz shahidi" w:date="2021-10-25T16:53:00Z">
        <w:r w:rsidR="001E38F8">
          <w:rPr>
            <w:rFonts w:cs="dana" w:hint="cs"/>
            <w:b/>
            <w:bCs/>
            <w:rtl/>
            <w:lang w:bidi="fa-IR"/>
          </w:rPr>
          <w:t>۳</w:t>
        </w:r>
      </w:ins>
      <w:ins w:id="29" w:author="Negar Arab" w:date="2021-10-25T15:42:00Z">
        <w:r>
          <w:rPr>
            <w:rFonts w:cs="dana" w:hint="cs"/>
            <w:b/>
            <w:bCs/>
            <w:rtl/>
            <w:lang w:bidi="fa-IR"/>
          </w:rPr>
          <w:t xml:space="preserve"> ساعت زودتر از زمان ارسال، درخواست‌تان </w:t>
        </w:r>
      </w:ins>
      <w:ins w:id="30" w:author="Negar Arab" w:date="2021-10-25T15:45:00Z">
        <w:r>
          <w:rPr>
            <w:rFonts w:cs="dana" w:hint="cs"/>
            <w:b/>
            <w:bCs/>
            <w:rtl/>
            <w:lang w:bidi="fa-IR"/>
          </w:rPr>
          <w:t xml:space="preserve">را ثبت کنید. مراحل ارسال بسته با تپسی‌پک، به شرح زیر است: </w:t>
        </w:r>
      </w:ins>
    </w:p>
    <w:p w14:paraId="41A14F0C" w14:textId="49E1B5E4" w:rsidR="00F57DF9" w:rsidRPr="00AD7AB6" w:rsidRDefault="00F57DF9" w:rsidP="00F57DF9">
      <w:pPr>
        <w:pStyle w:val="ListParagraph"/>
        <w:numPr>
          <w:ilvl w:val="0"/>
          <w:numId w:val="1"/>
        </w:numPr>
        <w:bidi/>
        <w:rPr>
          <w:rFonts w:cs="dana"/>
          <w:b/>
          <w:bCs/>
          <w:lang w:bidi="fa-IR"/>
        </w:rPr>
      </w:pPr>
      <w:r w:rsidRPr="00AD7AB6">
        <w:rPr>
          <w:rFonts w:cs="dana" w:hint="cs"/>
          <w:rtl/>
          <w:lang w:bidi="fa-IR"/>
        </w:rPr>
        <w:t>انتخاب مقصد روی نقشه</w:t>
      </w:r>
    </w:p>
    <w:p w14:paraId="730BC511" w14:textId="1B847442" w:rsidR="00F57DF9" w:rsidRPr="00AD7AB6" w:rsidRDefault="00F57DF9" w:rsidP="00F57DF9">
      <w:pPr>
        <w:pStyle w:val="ListParagraph"/>
        <w:numPr>
          <w:ilvl w:val="0"/>
          <w:numId w:val="1"/>
        </w:numPr>
        <w:bidi/>
        <w:rPr>
          <w:rFonts w:cs="dana"/>
          <w:b/>
          <w:bCs/>
          <w:lang w:bidi="fa-IR"/>
        </w:rPr>
      </w:pPr>
      <w:r w:rsidRPr="00AD7AB6">
        <w:rPr>
          <w:rFonts w:cs="dana" w:hint="cs"/>
          <w:rtl/>
          <w:lang w:bidi="fa-IR"/>
        </w:rPr>
        <w:t>وارد کردن مشخصات گیرنده</w:t>
      </w:r>
    </w:p>
    <w:p w14:paraId="436CC558" w14:textId="109ABEBB" w:rsidR="00F57DF9" w:rsidRPr="00AD7AB6" w:rsidRDefault="00F57DF9" w:rsidP="00F57DF9">
      <w:pPr>
        <w:pStyle w:val="ListParagraph"/>
        <w:numPr>
          <w:ilvl w:val="0"/>
          <w:numId w:val="1"/>
        </w:numPr>
        <w:bidi/>
        <w:rPr>
          <w:rFonts w:cs="dana"/>
          <w:b/>
          <w:bCs/>
          <w:lang w:bidi="fa-IR"/>
        </w:rPr>
      </w:pPr>
      <w:r w:rsidRPr="00AD7AB6">
        <w:rPr>
          <w:rFonts w:cs="dana" w:hint="cs"/>
          <w:rtl/>
          <w:lang w:bidi="fa-IR"/>
        </w:rPr>
        <w:t>انتخاب زمان ارسال</w:t>
      </w:r>
    </w:p>
    <w:p w14:paraId="1B93C3C2" w14:textId="52323F15" w:rsidR="00F57DF9" w:rsidRPr="00AD7AB6" w:rsidRDefault="00F57DF9" w:rsidP="00F57DF9">
      <w:pPr>
        <w:pStyle w:val="ListParagraph"/>
        <w:numPr>
          <w:ilvl w:val="0"/>
          <w:numId w:val="1"/>
        </w:numPr>
        <w:bidi/>
        <w:rPr>
          <w:rFonts w:cs="dana"/>
          <w:b/>
          <w:bCs/>
          <w:lang w:bidi="fa-IR"/>
        </w:rPr>
      </w:pPr>
      <w:r w:rsidRPr="00AD7AB6">
        <w:rPr>
          <w:rFonts w:cs="dana" w:hint="cs"/>
          <w:rtl/>
          <w:lang w:bidi="fa-IR"/>
        </w:rPr>
        <w:t>تحویل بسته</w:t>
      </w:r>
      <w:r w:rsidR="002B7597" w:rsidRPr="00AD7AB6">
        <w:rPr>
          <w:rFonts w:cs="dana" w:hint="cs"/>
          <w:rtl/>
          <w:lang w:bidi="fa-IR"/>
        </w:rPr>
        <w:t xml:space="preserve"> به راننده</w:t>
      </w:r>
    </w:p>
    <w:p w14:paraId="3987F3DF" w14:textId="03DCDA4A" w:rsidR="00F57DF9" w:rsidRPr="00AD7AB6" w:rsidRDefault="00F57DF9" w:rsidP="00F57DF9">
      <w:pPr>
        <w:bidi/>
        <w:rPr>
          <w:rFonts w:cs="dana"/>
          <w:b/>
          <w:bCs/>
          <w:rtl/>
          <w:lang w:bidi="fa-IR"/>
        </w:rPr>
      </w:pPr>
    </w:p>
    <w:p w14:paraId="4AAF0AD2" w14:textId="1D63296E" w:rsidR="00F57DF9" w:rsidRDefault="000C0619" w:rsidP="00F57DF9">
      <w:pPr>
        <w:bidi/>
        <w:rPr>
          <w:rFonts w:cs="dana"/>
          <w:b/>
          <w:bCs/>
          <w:rtl/>
          <w:lang w:bidi="fa-IR"/>
        </w:rPr>
      </w:pPr>
      <w:r>
        <w:rPr>
          <w:rFonts w:cs="dana" w:hint="cs"/>
          <w:b/>
          <w:bCs/>
          <w:rtl/>
          <w:lang w:bidi="fa-IR"/>
        </w:rPr>
        <w:lastRenderedPageBreak/>
        <w:t>تجربه کاربران تپسی</w:t>
      </w:r>
      <w:r w:rsidR="009D130D">
        <w:rPr>
          <w:rFonts w:cs="dana" w:hint="cs"/>
          <w:b/>
          <w:bCs/>
          <w:rtl/>
          <w:lang w:bidi="fa-IR"/>
        </w:rPr>
        <w:t>‌</w:t>
      </w:r>
      <w:r>
        <w:rPr>
          <w:rFonts w:cs="dana" w:hint="cs"/>
          <w:b/>
          <w:bCs/>
          <w:rtl/>
          <w:lang w:bidi="fa-IR"/>
        </w:rPr>
        <w:t>پک</w:t>
      </w:r>
    </w:p>
    <w:p w14:paraId="4138A2CF" w14:textId="6FDECE95" w:rsidR="009D130D" w:rsidRPr="0094161D" w:rsidRDefault="009D130D" w:rsidP="009D130D">
      <w:pPr>
        <w:bidi/>
        <w:jc w:val="both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کار من فروش آنلاین پوشاک در اینستاگرامه. با تپسی</w:t>
      </w:r>
      <w:r w:rsidR="00F53863">
        <w:rPr>
          <w:rFonts w:cs="dana" w:hint="cs"/>
          <w:rtl/>
          <w:lang w:bidi="fa-IR"/>
        </w:rPr>
        <w:t>‌</w:t>
      </w:r>
      <w:r>
        <w:rPr>
          <w:rFonts w:cs="dana" w:hint="cs"/>
          <w:rtl/>
          <w:lang w:bidi="fa-IR"/>
        </w:rPr>
        <w:t xml:space="preserve">پک، </w:t>
      </w:r>
      <w:r w:rsidR="00F030E5" w:rsidRPr="0094161D">
        <w:rPr>
          <w:rFonts w:cs="dana" w:hint="cs"/>
          <w:rtl/>
          <w:lang w:bidi="fa-IR"/>
        </w:rPr>
        <w:t>هم هزینه ارسال سفارش‌‌هام</w:t>
      </w:r>
      <w:r w:rsidR="0043584B">
        <w:rPr>
          <w:rFonts w:cs="dana" w:hint="cs"/>
          <w:rtl/>
          <w:lang w:bidi="fa-IR"/>
        </w:rPr>
        <w:t xml:space="preserve"> حدود</w:t>
      </w:r>
      <w:r w:rsidR="00F030E5" w:rsidRPr="0094161D">
        <w:rPr>
          <w:rFonts w:cs="dana" w:hint="cs"/>
          <w:rtl/>
          <w:lang w:bidi="fa-IR"/>
        </w:rPr>
        <w:t xml:space="preserve"> ۳۰ درصد کم شد و هم امکان زمان‌بندی </w:t>
      </w:r>
      <w:r w:rsidR="0094161D" w:rsidRPr="0094161D">
        <w:rPr>
          <w:rFonts w:cs="dana" w:hint="cs"/>
          <w:rtl/>
          <w:lang w:bidi="fa-IR"/>
        </w:rPr>
        <w:t>ارسال</w:t>
      </w:r>
      <w:r w:rsidR="0094161D">
        <w:rPr>
          <w:rFonts w:cs="dana" w:hint="cs"/>
          <w:rtl/>
          <w:lang w:bidi="fa-IR"/>
        </w:rPr>
        <w:t>، باعث شد تا تاخیر در رسیدن بسته‌ها به مشتری وجود نداشته‌ باشه و رضایت مشتری‌هام بالاتر بره.</w:t>
      </w:r>
      <w:r>
        <w:rPr>
          <w:rFonts w:cs="dana" w:hint="cs"/>
          <w:rtl/>
          <w:lang w:bidi="fa-IR"/>
        </w:rPr>
        <w:t xml:space="preserve"> در کل </w:t>
      </w:r>
      <w:r w:rsidRPr="0094161D">
        <w:rPr>
          <w:rFonts w:cs="dana" w:hint="cs"/>
          <w:rtl/>
          <w:lang w:bidi="fa-IR"/>
        </w:rPr>
        <w:t>من تجربه خیلی خوبی از سرویس تپسی</w:t>
      </w:r>
      <w:r w:rsidR="00F53863">
        <w:rPr>
          <w:rFonts w:cs="dana" w:hint="cs"/>
          <w:rtl/>
          <w:lang w:bidi="fa-IR"/>
        </w:rPr>
        <w:t>‌</w:t>
      </w:r>
      <w:r w:rsidRPr="0094161D">
        <w:rPr>
          <w:rFonts w:cs="dana" w:hint="cs"/>
          <w:rtl/>
          <w:lang w:bidi="fa-IR"/>
        </w:rPr>
        <w:t>پک داشتم.</w:t>
      </w:r>
    </w:p>
    <w:p w14:paraId="33452283" w14:textId="7E49D5A6" w:rsidR="000C0619" w:rsidRDefault="000C0619" w:rsidP="000C0619">
      <w:pPr>
        <w:bidi/>
        <w:rPr>
          <w:rFonts w:cs="dana"/>
          <w:b/>
          <w:bCs/>
          <w:rtl/>
          <w:lang w:bidi="fa-IR"/>
        </w:rPr>
      </w:pPr>
    </w:p>
    <w:p w14:paraId="71964E3E" w14:textId="6A088467" w:rsidR="000C0619" w:rsidRDefault="009D130D" w:rsidP="000C0619">
      <w:pPr>
        <w:bidi/>
        <w:rPr>
          <w:rFonts w:cs="dana"/>
          <w:b/>
          <w:bCs/>
          <w:lang w:bidi="fa-IR"/>
        </w:rPr>
      </w:pPr>
      <w:r>
        <w:rPr>
          <w:rFonts w:cs="dana" w:hint="cs"/>
          <w:b/>
          <w:bCs/>
          <w:rtl/>
          <w:lang w:bidi="fa-IR"/>
        </w:rPr>
        <w:t>۲۰</w:t>
      </w:r>
      <w:r w:rsidR="005D2B08">
        <w:rPr>
          <w:rFonts w:cs="dana" w:hint="cs"/>
          <w:b/>
          <w:bCs/>
          <w:rtl/>
          <w:lang w:bidi="fa-IR"/>
        </w:rPr>
        <w:t xml:space="preserve"> درصد تخفیف اولین </w:t>
      </w:r>
      <w:r w:rsidR="000A49AC">
        <w:rPr>
          <w:rFonts w:cs="dana" w:hint="cs"/>
          <w:b/>
          <w:bCs/>
          <w:rtl/>
          <w:lang w:bidi="fa-IR"/>
        </w:rPr>
        <w:t>ارسال</w:t>
      </w:r>
    </w:p>
    <w:p w14:paraId="1E2E88EC" w14:textId="3EB4EC62" w:rsidR="00A576EF" w:rsidRPr="00A576EF" w:rsidRDefault="00A576EF" w:rsidP="00A576EF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همین حالا، </w:t>
      </w:r>
      <w:r w:rsidRPr="00A576EF">
        <w:rPr>
          <w:rFonts w:cs="dana" w:hint="cs"/>
          <w:rtl/>
          <w:lang w:bidi="fa-IR"/>
        </w:rPr>
        <w:t xml:space="preserve">با </w:t>
      </w:r>
      <w:r>
        <w:rPr>
          <w:rFonts w:cs="dana" w:hint="cs"/>
          <w:rtl/>
          <w:lang w:bidi="fa-IR"/>
        </w:rPr>
        <w:t xml:space="preserve">استفاده از </w:t>
      </w:r>
      <w:r w:rsidRPr="00A576EF">
        <w:rPr>
          <w:rFonts w:cs="dana" w:hint="cs"/>
          <w:rtl/>
          <w:lang w:bidi="fa-IR"/>
        </w:rPr>
        <w:t xml:space="preserve">کد </w:t>
      </w:r>
      <w:r>
        <w:rPr>
          <w:rFonts w:cs="dana"/>
          <w:lang w:bidi="fa-IR"/>
        </w:rPr>
        <w:t>Welcome</w:t>
      </w:r>
      <w:r w:rsidRPr="00A576EF">
        <w:rPr>
          <w:rFonts w:cs="dana" w:hint="cs"/>
          <w:rtl/>
          <w:lang w:bidi="fa-IR"/>
        </w:rPr>
        <w:t xml:space="preserve"> اولین سفار</w:t>
      </w:r>
      <w:r>
        <w:rPr>
          <w:rFonts w:cs="dana" w:hint="cs"/>
          <w:rtl/>
          <w:lang w:bidi="fa-IR"/>
        </w:rPr>
        <w:t>ش ارسال</w:t>
      </w:r>
      <w:r w:rsidRPr="00A576EF"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بسته </w:t>
      </w:r>
      <w:r w:rsidRPr="00A576EF">
        <w:rPr>
          <w:rFonts w:cs="dana" w:hint="cs"/>
          <w:rtl/>
          <w:lang w:bidi="fa-IR"/>
        </w:rPr>
        <w:t>خود</w:t>
      </w:r>
      <w:r>
        <w:rPr>
          <w:rFonts w:cs="dana" w:hint="cs"/>
          <w:rtl/>
          <w:lang w:bidi="fa-IR"/>
        </w:rPr>
        <w:t xml:space="preserve"> را</w:t>
      </w:r>
      <w:r w:rsidRPr="00A576EF"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ثبت کنید و </w:t>
      </w:r>
      <w:r w:rsidRPr="00A576EF">
        <w:rPr>
          <w:rFonts w:cs="dana" w:hint="cs"/>
          <w:rtl/>
          <w:lang w:bidi="fa-IR"/>
        </w:rPr>
        <w:t xml:space="preserve"> </w:t>
      </w:r>
      <w:r w:rsidR="009D130D">
        <w:rPr>
          <w:rFonts w:cs="dana" w:hint="cs"/>
          <w:rtl/>
          <w:lang w:bidi="fa-IR"/>
        </w:rPr>
        <w:t>۲۰</w:t>
      </w:r>
      <w:r w:rsidRPr="00A576EF">
        <w:rPr>
          <w:rFonts w:cs="dana" w:hint="cs"/>
          <w:rtl/>
          <w:lang w:bidi="fa-IR"/>
        </w:rPr>
        <w:t xml:space="preserve"> درصد تخفیف </w:t>
      </w:r>
      <w:r>
        <w:rPr>
          <w:rFonts w:cs="dana" w:hint="cs"/>
          <w:rtl/>
          <w:lang w:bidi="fa-IR"/>
        </w:rPr>
        <w:t>بگیرید</w:t>
      </w:r>
      <w:r w:rsidRPr="00A576EF">
        <w:rPr>
          <w:rFonts w:cs="dana" w:hint="cs"/>
          <w:rtl/>
          <w:lang w:bidi="fa-IR"/>
        </w:rPr>
        <w:t>.</w:t>
      </w:r>
    </w:p>
    <w:p w14:paraId="04EDC1AF" w14:textId="55E9A257" w:rsidR="005D2B08" w:rsidRDefault="005A34A0" w:rsidP="005D2B08">
      <w:pPr>
        <w:bidi/>
        <w:rPr>
          <w:rFonts w:cs="dana"/>
          <w:b/>
          <w:bCs/>
          <w:rtl/>
          <w:lang w:bidi="fa-IR"/>
        </w:rPr>
      </w:pPr>
      <w:r>
        <w:rPr>
          <w:rFonts w:cs="dana" w:hint="cs"/>
          <w:b/>
          <w:bCs/>
          <w:rtl/>
          <w:lang w:bidi="fa-IR"/>
        </w:rPr>
        <w:t>ارسال بسته</w:t>
      </w:r>
    </w:p>
    <w:p w14:paraId="3ED93115" w14:textId="4184CE00" w:rsidR="007F4DA4" w:rsidRDefault="007F4DA4" w:rsidP="007F4DA4">
      <w:pPr>
        <w:bidi/>
        <w:rPr>
          <w:rFonts w:cs="dana"/>
          <w:b/>
          <w:bCs/>
          <w:rtl/>
          <w:lang w:bidi="fa-IR"/>
        </w:rPr>
      </w:pPr>
    </w:p>
    <w:p w14:paraId="00D80BF3" w14:textId="77777777" w:rsidR="004428D0" w:rsidRDefault="004428D0" w:rsidP="004428D0">
      <w:pPr>
        <w:bidi/>
        <w:rPr>
          <w:rFonts w:cs="dana"/>
          <w:b/>
          <w:bCs/>
          <w:rtl/>
          <w:lang w:bidi="fa-IR"/>
        </w:rPr>
      </w:pPr>
      <w:r>
        <w:rPr>
          <w:rFonts w:cs="dana" w:hint="cs"/>
          <w:b/>
          <w:bCs/>
          <w:rtl/>
          <w:lang w:bidi="fa-IR"/>
        </w:rPr>
        <w:t>سوالی دارید؟</w:t>
      </w:r>
    </w:p>
    <w:p w14:paraId="7B4F2CEF" w14:textId="77777777" w:rsidR="004428D0" w:rsidRDefault="004428D0" w:rsidP="004428D0">
      <w:pPr>
        <w:bidi/>
        <w:rPr>
          <w:rFonts w:cs="dana"/>
          <w:rtl/>
          <w:lang w:bidi="fa-IR"/>
        </w:rPr>
      </w:pPr>
      <w:r w:rsidRPr="007F4DA4">
        <w:rPr>
          <w:rFonts w:cs="dana" w:hint="cs"/>
          <w:rtl/>
          <w:lang w:bidi="fa-IR"/>
        </w:rPr>
        <w:t>پیام بگذارید تا با شما تماس بگیریم.</w:t>
      </w:r>
    </w:p>
    <w:p w14:paraId="277BCDDB" w14:textId="77777777" w:rsidR="004428D0" w:rsidRPr="00A535BF" w:rsidRDefault="004428D0" w:rsidP="004428D0">
      <w:pPr>
        <w:bidi/>
        <w:rPr>
          <w:rFonts w:cs="dana"/>
          <w:color w:val="7F7F7F" w:themeColor="text1" w:themeTint="80"/>
          <w:rtl/>
          <w:lang w:bidi="fa-IR"/>
        </w:rPr>
      </w:pPr>
      <w:r w:rsidRPr="00A535BF">
        <w:rPr>
          <w:rFonts w:cs="dana" w:hint="cs"/>
          <w:color w:val="7F7F7F" w:themeColor="text1" w:themeTint="80"/>
          <w:rtl/>
          <w:lang w:bidi="fa-IR"/>
        </w:rPr>
        <w:t>نام و نام خانوادگی</w:t>
      </w:r>
    </w:p>
    <w:p w14:paraId="53950155" w14:textId="77777777" w:rsidR="004428D0" w:rsidRPr="00A535BF" w:rsidRDefault="004428D0" w:rsidP="004428D0">
      <w:pPr>
        <w:bidi/>
        <w:rPr>
          <w:rFonts w:cs="dana"/>
          <w:color w:val="7F7F7F" w:themeColor="text1" w:themeTint="80"/>
          <w:lang w:bidi="fa-IR"/>
        </w:rPr>
      </w:pPr>
      <w:r w:rsidRPr="00A535BF">
        <w:rPr>
          <w:rFonts w:cs="dana" w:hint="cs"/>
          <w:color w:val="7F7F7F" w:themeColor="text1" w:themeTint="80"/>
          <w:rtl/>
          <w:lang w:bidi="fa-IR"/>
        </w:rPr>
        <w:t>شماره همراه</w:t>
      </w:r>
    </w:p>
    <w:p w14:paraId="1660EB41" w14:textId="77777777" w:rsidR="004428D0" w:rsidRPr="00A535BF" w:rsidRDefault="004428D0" w:rsidP="004428D0">
      <w:pPr>
        <w:bidi/>
        <w:rPr>
          <w:rFonts w:cs="dana"/>
          <w:color w:val="7F7F7F" w:themeColor="text1" w:themeTint="80"/>
          <w:rtl/>
          <w:lang w:bidi="fa-IR"/>
        </w:rPr>
      </w:pPr>
      <w:r w:rsidRPr="00A535BF">
        <w:rPr>
          <w:rFonts w:cs="dana" w:hint="cs"/>
          <w:color w:val="7F7F7F" w:themeColor="text1" w:themeTint="80"/>
          <w:rtl/>
          <w:lang w:bidi="fa-IR"/>
        </w:rPr>
        <w:t>پیام</w:t>
      </w:r>
    </w:p>
    <w:p w14:paraId="55761760" w14:textId="2E6BB3BD" w:rsidR="00A535BF" w:rsidRDefault="00A535BF" w:rsidP="00A535BF">
      <w:pPr>
        <w:bidi/>
        <w:rPr>
          <w:rFonts w:cs="dana"/>
          <w:rtl/>
          <w:lang w:bidi="fa-IR"/>
        </w:rPr>
      </w:pPr>
    </w:p>
    <w:p w14:paraId="74DB28C8" w14:textId="78B3D559" w:rsidR="00A535BF" w:rsidRDefault="00A535BF" w:rsidP="00A535BF">
      <w:pPr>
        <w:bidi/>
        <w:rPr>
          <w:rFonts w:cs="dana"/>
          <w:b/>
          <w:bCs/>
          <w:rtl/>
          <w:lang w:bidi="fa-IR"/>
        </w:rPr>
      </w:pPr>
      <w:r w:rsidRPr="00A535BF">
        <w:rPr>
          <w:rFonts w:cs="dana" w:hint="cs"/>
          <w:b/>
          <w:bCs/>
          <w:rtl/>
          <w:lang w:bidi="fa-IR"/>
        </w:rPr>
        <w:t>سوالات متداول</w:t>
      </w:r>
    </w:p>
    <w:p w14:paraId="260CAA6C" w14:textId="6D534AFF" w:rsidR="00A535BF" w:rsidRPr="00A535BF" w:rsidRDefault="00A535BF" w:rsidP="00A535BF">
      <w:pPr>
        <w:bidi/>
        <w:rPr>
          <w:rFonts w:cs="dana"/>
          <w:b/>
          <w:bCs/>
          <w:sz w:val="20"/>
          <w:szCs w:val="20"/>
          <w:rtl/>
          <w:lang w:bidi="fa-IR"/>
        </w:rPr>
      </w:pPr>
      <w:r w:rsidRPr="00A535BF">
        <w:rPr>
          <w:rFonts w:cs="dana" w:hint="cs"/>
          <w:b/>
          <w:bCs/>
          <w:sz w:val="20"/>
          <w:szCs w:val="20"/>
          <w:rtl/>
          <w:lang w:bidi="fa-IR"/>
        </w:rPr>
        <w:t>سرویس تپسی</w:t>
      </w:r>
      <w:r w:rsidR="009D130D">
        <w:rPr>
          <w:rFonts w:cs="dana" w:hint="cs"/>
          <w:b/>
          <w:bCs/>
          <w:sz w:val="20"/>
          <w:szCs w:val="20"/>
          <w:rtl/>
          <w:lang w:bidi="fa-IR"/>
        </w:rPr>
        <w:t>‌</w:t>
      </w:r>
      <w:r w:rsidRPr="00A535BF">
        <w:rPr>
          <w:rFonts w:cs="dana" w:hint="cs"/>
          <w:b/>
          <w:bCs/>
          <w:sz w:val="20"/>
          <w:szCs w:val="20"/>
          <w:rtl/>
          <w:lang w:bidi="fa-IR"/>
        </w:rPr>
        <w:t>پک در چه شهرهایی فعال است؟</w:t>
      </w:r>
    </w:p>
    <w:p w14:paraId="50F87610" w14:textId="75CEB342" w:rsidR="00A535BF" w:rsidRDefault="00A535BF" w:rsidP="00A535BF">
      <w:pPr>
        <w:bidi/>
        <w:rPr>
          <w:ins w:id="31" w:author="Majid Baghbani" w:date="2021-10-25T16:18:00Z"/>
          <w:rFonts w:cs="dana"/>
          <w:sz w:val="20"/>
          <w:szCs w:val="20"/>
          <w:rtl/>
          <w:lang w:bidi="fa-IR"/>
        </w:rPr>
      </w:pPr>
      <w:r w:rsidRPr="00A535BF">
        <w:rPr>
          <w:rFonts w:cs="dana" w:hint="cs"/>
          <w:sz w:val="20"/>
          <w:szCs w:val="20"/>
          <w:rtl/>
          <w:lang w:bidi="fa-IR"/>
        </w:rPr>
        <w:t>در حال حاضر فقط در تهران و شهرهای حومه</w:t>
      </w:r>
      <w:r>
        <w:rPr>
          <w:rFonts w:cs="dana" w:hint="cs"/>
          <w:sz w:val="20"/>
          <w:szCs w:val="20"/>
          <w:rtl/>
          <w:lang w:bidi="fa-IR"/>
        </w:rPr>
        <w:t xml:space="preserve"> در درسترس است.</w:t>
      </w:r>
    </w:p>
    <w:p w14:paraId="15BFEDF4" w14:textId="3F20BEDF" w:rsidR="009A29F5" w:rsidRPr="009A29F5" w:rsidRDefault="009A29F5" w:rsidP="009A29F5">
      <w:pPr>
        <w:bidi/>
        <w:rPr>
          <w:ins w:id="32" w:author="Majid Baghbani" w:date="2021-10-25T16:19:00Z"/>
          <w:rFonts w:cs="dana"/>
          <w:b/>
          <w:bCs/>
          <w:sz w:val="20"/>
          <w:szCs w:val="20"/>
          <w:rtl/>
          <w:lang w:bidi="fa-IR"/>
          <w:rPrChange w:id="33" w:author="Majid Baghbani" w:date="2021-10-25T16:20:00Z">
            <w:rPr>
              <w:ins w:id="34" w:author="Majid Baghbani" w:date="2021-10-25T16:19:00Z"/>
              <w:rFonts w:cs="dana"/>
              <w:sz w:val="20"/>
              <w:szCs w:val="20"/>
              <w:rtl/>
              <w:lang w:bidi="fa-IR"/>
            </w:rPr>
          </w:rPrChange>
        </w:rPr>
      </w:pPr>
      <w:ins w:id="35" w:author="Majid Baghbani" w:date="2021-10-25T16:19:00Z"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36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آیا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37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38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این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39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40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سرویس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41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42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تنها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43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44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برای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45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46" w:author="Majid Baghbani" w:date="2021-10-25T16:20:00Z">
        <w:r>
          <w:rPr>
            <w:rFonts w:cs="dana" w:hint="cs"/>
            <w:b/>
            <w:bCs/>
            <w:sz w:val="20"/>
            <w:szCs w:val="20"/>
            <w:rtl/>
            <w:lang w:bidi="fa-IR"/>
          </w:rPr>
          <w:t xml:space="preserve">استفاده </w:t>
        </w:r>
      </w:ins>
      <w:ins w:id="47" w:author="Majid Baghbani" w:date="2021-10-25T16:19:00Z"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48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فروشگاه‌ها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49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50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و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51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52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کسب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53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54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و</w:t>
        </w:r>
        <w:r w:rsidRPr="009A29F5">
          <w:rPr>
            <w:rFonts w:cs="dana"/>
            <w:b/>
            <w:bCs/>
            <w:sz w:val="20"/>
            <w:szCs w:val="20"/>
            <w:rtl/>
            <w:lang w:bidi="fa-IR"/>
            <w:rPrChange w:id="55" w:author="Majid Baghbani" w:date="2021-10-25T16:20:00Z">
              <w:rPr>
                <w:rFonts w:cs="dana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b/>
            <w:bCs/>
            <w:sz w:val="20"/>
            <w:szCs w:val="20"/>
            <w:rtl/>
            <w:lang w:bidi="fa-IR"/>
            <w:rPrChange w:id="56" w:author="Majid Baghbani" w:date="2021-10-25T16:20:00Z">
              <w:rPr>
                <w:rFonts w:cs="dana" w:hint="cs"/>
                <w:sz w:val="20"/>
                <w:szCs w:val="20"/>
                <w:rtl/>
                <w:lang w:bidi="fa-IR"/>
              </w:rPr>
            </w:rPrChange>
          </w:rPr>
          <w:t>کارهاست؟</w:t>
        </w:r>
      </w:ins>
    </w:p>
    <w:p w14:paraId="50466044" w14:textId="5AD55E11" w:rsidR="009A29F5" w:rsidRDefault="009A29F5" w:rsidP="009A29F5">
      <w:pPr>
        <w:bidi/>
        <w:rPr>
          <w:rFonts w:cs="dana"/>
          <w:sz w:val="20"/>
          <w:szCs w:val="20"/>
          <w:rtl/>
          <w:lang w:bidi="fa-IR"/>
        </w:rPr>
      </w:pPr>
      <w:ins w:id="57" w:author="Majid Baghbani" w:date="2021-10-25T16:19:00Z">
        <w:r>
          <w:rPr>
            <w:rFonts w:cs="dana" w:hint="cs"/>
            <w:sz w:val="20"/>
            <w:szCs w:val="20"/>
            <w:rtl/>
            <w:lang w:bidi="fa-IR"/>
          </w:rPr>
          <w:t>خیر، هر شخص ب</w:t>
        </w:r>
      </w:ins>
      <w:ins w:id="58" w:author="farnaz shahidi" w:date="2021-10-25T16:52:00Z">
        <w:r w:rsidR="001E38F8">
          <w:rPr>
            <w:rFonts w:cs="dana" w:hint="cs"/>
            <w:sz w:val="20"/>
            <w:szCs w:val="20"/>
            <w:rtl/>
            <w:lang w:bidi="fa-IR"/>
          </w:rPr>
          <w:t xml:space="preserve">ه </w:t>
        </w:r>
      </w:ins>
      <w:ins w:id="59" w:author="Majid Baghbani" w:date="2021-10-25T16:19:00Z">
        <w:r>
          <w:rPr>
            <w:rFonts w:cs="dana" w:hint="cs"/>
            <w:sz w:val="20"/>
            <w:szCs w:val="20"/>
            <w:rtl/>
            <w:lang w:bidi="fa-IR"/>
          </w:rPr>
          <w:t>سادگی و مشابه ب</w:t>
        </w:r>
      </w:ins>
      <w:ins w:id="60" w:author="Majid Baghbani" w:date="2021-10-25T16:21:00Z">
        <w:r>
          <w:rPr>
            <w:rFonts w:cs="dana" w:hint="cs"/>
            <w:sz w:val="20"/>
            <w:szCs w:val="20"/>
            <w:rtl/>
            <w:lang w:bidi="fa-IR"/>
          </w:rPr>
          <w:t>ا</w:t>
        </w:r>
      </w:ins>
      <w:ins w:id="61" w:author="Majid Baghbani" w:date="2021-10-25T16:19:00Z">
        <w:r>
          <w:rPr>
            <w:rFonts w:cs="dana" w:hint="cs"/>
            <w:sz w:val="20"/>
            <w:szCs w:val="20"/>
            <w:rtl/>
            <w:lang w:bidi="fa-IR"/>
          </w:rPr>
          <w:t xml:space="preserve"> </w:t>
        </w:r>
      </w:ins>
      <w:ins w:id="62" w:author="Majid Baghbani" w:date="2021-10-25T16:20:00Z">
        <w:r>
          <w:rPr>
            <w:rFonts w:cs="dana" w:hint="cs"/>
            <w:sz w:val="20"/>
            <w:szCs w:val="20"/>
            <w:rtl/>
            <w:lang w:bidi="fa-IR"/>
          </w:rPr>
          <w:t>سرویس پیک</w:t>
        </w:r>
      </w:ins>
      <w:ins w:id="63" w:author="farnaz shahidi" w:date="2021-10-25T16:54:00Z">
        <w:r w:rsidR="001E38F8">
          <w:rPr>
            <w:rFonts w:cs="dana" w:hint="cs"/>
            <w:sz w:val="20"/>
            <w:szCs w:val="20"/>
            <w:rtl/>
            <w:lang w:bidi="fa-IR"/>
          </w:rPr>
          <w:t xml:space="preserve"> تپسی</w:t>
        </w:r>
      </w:ins>
      <w:ins w:id="64" w:author="Majid Baghbani" w:date="2021-10-25T16:20:00Z">
        <w:r>
          <w:rPr>
            <w:rFonts w:cs="dana" w:hint="cs"/>
            <w:sz w:val="20"/>
            <w:szCs w:val="20"/>
            <w:rtl/>
            <w:lang w:bidi="fa-IR"/>
          </w:rPr>
          <w:t xml:space="preserve"> می‌تواند از تپسی‌پک استفاده کند.</w:t>
        </w:r>
      </w:ins>
    </w:p>
    <w:p w14:paraId="2D444078" w14:textId="3081ADF9" w:rsidR="009A29F5" w:rsidRPr="009A29F5" w:rsidRDefault="009A29F5" w:rsidP="00A535BF">
      <w:pPr>
        <w:bidi/>
        <w:rPr>
          <w:ins w:id="65" w:author="Majid Baghbani" w:date="2021-10-25T16:16:00Z"/>
          <w:rFonts w:cs="dana"/>
          <w:b/>
          <w:bCs/>
          <w:sz w:val="20"/>
          <w:szCs w:val="20"/>
          <w:rtl/>
          <w:lang w:bidi="fa-IR"/>
        </w:rPr>
      </w:pPr>
      <w:ins w:id="66" w:author="Majid Baghbani" w:date="2021-10-25T16:16:00Z">
        <w:r w:rsidRPr="009A29F5">
          <w:rPr>
            <w:rFonts w:cs="dana" w:hint="cs"/>
            <w:b/>
            <w:bCs/>
            <w:sz w:val="20"/>
            <w:szCs w:val="20"/>
            <w:rtl/>
            <w:lang w:bidi="fa-IR"/>
          </w:rPr>
          <w:t xml:space="preserve">آیا برای استفاده از این سرویس باید </w:t>
        </w:r>
        <w:del w:id="67" w:author="farnaz shahidi" w:date="2021-10-25T16:54:00Z">
          <w:r w:rsidRPr="009A29F5" w:rsidDel="001E38F8">
            <w:rPr>
              <w:rFonts w:cs="dana" w:hint="cs"/>
              <w:b/>
              <w:bCs/>
              <w:sz w:val="20"/>
              <w:szCs w:val="20"/>
              <w:rtl/>
              <w:lang w:bidi="fa-IR"/>
            </w:rPr>
            <w:delText>جندین</w:delText>
          </w:r>
        </w:del>
      </w:ins>
      <w:ins w:id="68" w:author="farnaz shahidi" w:date="2021-10-25T16:54:00Z">
        <w:r w:rsidR="001E38F8">
          <w:rPr>
            <w:rFonts w:cs="dana" w:hint="cs"/>
            <w:b/>
            <w:bCs/>
            <w:sz w:val="20"/>
            <w:szCs w:val="20"/>
            <w:rtl/>
            <w:lang w:bidi="fa-IR"/>
          </w:rPr>
          <w:t>چندین</w:t>
        </w:r>
      </w:ins>
      <w:ins w:id="69" w:author="Majid Baghbani" w:date="2021-10-25T16:16:00Z">
        <w:r w:rsidRPr="009A29F5">
          <w:rPr>
            <w:rFonts w:cs="dana" w:hint="cs"/>
            <w:b/>
            <w:bCs/>
            <w:sz w:val="20"/>
            <w:szCs w:val="20"/>
            <w:rtl/>
            <w:lang w:bidi="fa-IR"/>
          </w:rPr>
          <w:t xml:space="preserve"> بسته برای ارسال داشته باشم؟</w:t>
        </w:r>
      </w:ins>
    </w:p>
    <w:p w14:paraId="32B1A3F1" w14:textId="5E0EB8A6" w:rsidR="009A29F5" w:rsidRPr="009A29F5" w:rsidRDefault="009A29F5" w:rsidP="009A29F5">
      <w:pPr>
        <w:bidi/>
        <w:rPr>
          <w:ins w:id="70" w:author="Majid Baghbani" w:date="2021-10-25T16:15:00Z"/>
          <w:rFonts w:cs="dana"/>
          <w:sz w:val="20"/>
          <w:szCs w:val="20"/>
          <w:rtl/>
          <w:lang w:bidi="fa-IR"/>
          <w:rPrChange w:id="71" w:author="Majid Baghbani" w:date="2021-10-25T16:21:00Z">
            <w:rPr>
              <w:ins w:id="72" w:author="Majid Baghbani" w:date="2021-10-25T16:15:00Z"/>
              <w:rFonts w:cs="dana"/>
              <w:b/>
              <w:bCs/>
              <w:sz w:val="20"/>
              <w:szCs w:val="20"/>
              <w:rtl/>
              <w:lang w:bidi="fa-IR"/>
            </w:rPr>
          </w:rPrChange>
        </w:rPr>
      </w:pPr>
      <w:ins w:id="73" w:author="Majid Baghbani" w:date="2021-10-25T16:16:00Z">
        <w:r w:rsidRPr="009A29F5">
          <w:rPr>
            <w:rFonts w:cs="dana" w:hint="cs"/>
            <w:sz w:val="20"/>
            <w:szCs w:val="20"/>
            <w:rtl/>
            <w:lang w:bidi="fa-IR"/>
            <w:rPrChange w:id="74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خیر،</w:t>
        </w:r>
        <w:r w:rsidRPr="009A29F5">
          <w:rPr>
            <w:rFonts w:cs="dana"/>
            <w:sz w:val="20"/>
            <w:szCs w:val="20"/>
            <w:rtl/>
            <w:lang w:bidi="fa-IR"/>
            <w:rPrChange w:id="75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76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در</w:t>
        </w:r>
        <w:r w:rsidRPr="009A29F5">
          <w:rPr>
            <w:rFonts w:cs="dana"/>
            <w:sz w:val="20"/>
            <w:szCs w:val="20"/>
            <w:rtl/>
            <w:lang w:bidi="fa-IR"/>
            <w:rPrChange w:id="77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78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صورتی</w:t>
        </w:r>
        <w:r w:rsidRPr="009A29F5">
          <w:rPr>
            <w:rFonts w:cs="dana"/>
            <w:sz w:val="20"/>
            <w:szCs w:val="20"/>
            <w:rtl/>
            <w:lang w:bidi="fa-IR"/>
            <w:rPrChange w:id="79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80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که</w:t>
        </w:r>
        <w:r w:rsidRPr="009A29F5">
          <w:rPr>
            <w:rFonts w:cs="dana"/>
            <w:sz w:val="20"/>
            <w:szCs w:val="20"/>
            <w:rtl/>
            <w:lang w:bidi="fa-IR"/>
            <w:rPrChange w:id="81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82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تنها</w:t>
        </w:r>
        <w:r w:rsidRPr="009A29F5">
          <w:rPr>
            <w:rFonts w:cs="dana"/>
            <w:sz w:val="20"/>
            <w:szCs w:val="20"/>
            <w:rtl/>
            <w:lang w:bidi="fa-IR"/>
            <w:rPrChange w:id="83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84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یک</w:t>
        </w:r>
        <w:r w:rsidRPr="009A29F5">
          <w:rPr>
            <w:rFonts w:cs="dana"/>
            <w:sz w:val="20"/>
            <w:szCs w:val="20"/>
            <w:rtl/>
            <w:lang w:bidi="fa-IR"/>
            <w:rPrChange w:id="85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86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بسته</w:t>
        </w:r>
        <w:r w:rsidRPr="009A29F5">
          <w:rPr>
            <w:rFonts w:cs="dana"/>
            <w:sz w:val="20"/>
            <w:szCs w:val="20"/>
            <w:rtl/>
            <w:lang w:bidi="fa-IR"/>
            <w:rPrChange w:id="87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88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هم</w:t>
        </w:r>
        <w:r w:rsidRPr="009A29F5">
          <w:rPr>
            <w:rFonts w:cs="dana"/>
            <w:sz w:val="20"/>
            <w:szCs w:val="20"/>
            <w:rtl/>
            <w:lang w:bidi="fa-IR"/>
            <w:rPrChange w:id="89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90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برای</w:t>
        </w:r>
        <w:r w:rsidRPr="009A29F5">
          <w:rPr>
            <w:rFonts w:cs="dana"/>
            <w:sz w:val="20"/>
            <w:szCs w:val="20"/>
            <w:rtl/>
            <w:lang w:bidi="fa-IR"/>
            <w:rPrChange w:id="91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92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ارسال</w:t>
        </w:r>
        <w:r w:rsidRPr="009A29F5">
          <w:rPr>
            <w:rFonts w:cs="dana"/>
            <w:sz w:val="20"/>
            <w:szCs w:val="20"/>
            <w:rtl/>
            <w:lang w:bidi="fa-IR"/>
            <w:rPrChange w:id="93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94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دارید،</w:t>
        </w:r>
        <w:r w:rsidRPr="009A29F5">
          <w:rPr>
            <w:rFonts w:cs="dana"/>
            <w:sz w:val="20"/>
            <w:szCs w:val="20"/>
            <w:rtl/>
            <w:lang w:bidi="fa-IR"/>
            <w:rPrChange w:id="95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96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می‌توانید</w:t>
        </w:r>
        <w:r w:rsidRPr="009A29F5">
          <w:rPr>
            <w:rFonts w:cs="dana"/>
            <w:sz w:val="20"/>
            <w:szCs w:val="20"/>
            <w:rtl/>
            <w:lang w:bidi="fa-IR"/>
            <w:rPrChange w:id="97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98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از</w:t>
        </w:r>
        <w:r w:rsidRPr="009A29F5">
          <w:rPr>
            <w:rFonts w:cs="dana"/>
            <w:sz w:val="20"/>
            <w:szCs w:val="20"/>
            <w:rtl/>
            <w:lang w:bidi="fa-IR"/>
            <w:rPrChange w:id="99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100" w:author="Majid Baghbani" w:date="2021-10-25T16:17:00Z">
        <w:r w:rsidRPr="009A29F5">
          <w:rPr>
            <w:rFonts w:cs="dana" w:hint="cs"/>
            <w:sz w:val="20"/>
            <w:szCs w:val="20"/>
            <w:rtl/>
            <w:lang w:bidi="fa-IR"/>
            <w:rPrChange w:id="101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تپسی‌پک</w:t>
        </w:r>
      </w:ins>
      <w:ins w:id="102" w:author="Majid Baghbani" w:date="2021-10-25T16:16:00Z">
        <w:r w:rsidRPr="009A29F5">
          <w:rPr>
            <w:rFonts w:cs="dana"/>
            <w:sz w:val="20"/>
            <w:szCs w:val="20"/>
            <w:rtl/>
            <w:lang w:bidi="fa-IR"/>
            <w:rPrChange w:id="103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104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ا</w:t>
        </w:r>
      </w:ins>
      <w:ins w:id="105" w:author="Majid Baghbani" w:date="2021-10-25T16:17:00Z">
        <w:r w:rsidRPr="009A29F5">
          <w:rPr>
            <w:rFonts w:cs="dana" w:hint="cs"/>
            <w:sz w:val="20"/>
            <w:szCs w:val="20"/>
            <w:rtl/>
            <w:lang w:bidi="fa-IR"/>
            <w:rPrChange w:id="106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ستفاده</w:t>
        </w:r>
        <w:r w:rsidRPr="009A29F5">
          <w:rPr>
            <w:rFonts w:cs="dana"/>
            <w:sz w:val="20"/>
            <w:szCs w:val="20"/>
            <w:rtl/>
            <w:lang w:bidi="fa-IR"/>
            <w:rPrChange w:id="107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9A29F5">
          <w:rPr>
            <w:rFonts w:cs="dana" w:hint="cs"/>
            <w:sz w:val="20"/>
            <w:szCs w:val="20"/>
            <w:rtl/>
            <w:lang w:bidi="fa-IR"/>
            <w:rPrChange w:id="108" w:author="Majid Baghbani" w:date="2021-10-25T16:21:00Z">
              <w:rPr>
                <w:rFonts w:cs="dana" w:hint="cs"/>
                <w:b/>
                <w:bCs/>
                <w:sz w:val="20"/>
                <w:szCs w:val="20"/>
                <w:rtl/>
                <w:lang w:bidi="fa-IR"/>
              </w:rPr>
            </w:rPrChange>
          </w:rPr>
          <w:t>کنید</w:t>
        </w:r>
        <w:r w:rsidRPr="009A29F5">
          <w:rPr>
            <w:rFonts w:cs="dana"/>
            <w:sz w:val="20"/>
            <w:szCs w:val="20"/>
            <w:rtl/>
            <w:lang w:bidi="fa-IR"/>
            <w:rPrChange w:id="109" w:author="Majid Baghbani" w:date="2021-10-25T16:21:00Z">
              <w:rPr>
                <w:rFonts w:cs="dana"/>
                <w:b/>
                <w:bCs/>
                <w:sz w:val="20"/>
                <w:szCs w:val="20"/>
                <w:rtl/>
                <w:lang w:bidi="fa-IR"/>
              </w:rPr>
            </w:rPrChange>
          </w:rPr>
          <w:t>.</w:t>
        </w:r>
      </w:ins>
    </w:p>
    <w:p w14:paraId="02A751BA" w14:textId="2B09E38A" w:rsidR="00A535BF" w:rsidRPr="00A535BF" w:rsidRDefault="00A535BF" w:rsidP="009A29F5">
      <w:pPr>
        <w:bidi/>
        <w:rPr>
          <w:rFonts w:cs="dana"/>
          <w:b/>
          <w:bCs/>
          <w:sz w:val="20"/>
          <w:szCs w:val="20"/>
          <w:rtl/>
          <w:lang w:bidi="fa-IR"/>
        </w:rPr>
      </w:pPr>
      <w:r w:rsidRPr="00A535BF">
        <w:rPr>
          <w:rFonts w:cs="dana" w:hint="cs"/>
          <w:b/>
          <w:bCs/>
          <w:sz w:val="20"/>
          <w:szCs w:val="20"/>
          <w:rtl/>
          <w:lang w:bidi="fa-IR"/>
        </w:rPr>
        <w:t>آیا امکان پرداخت</w:t>
      </w:r>
      <w:ins w:id="110" w:author="Majid Baghbani" w:date="2021-10-25T16:15:00Z">
        <w:r w:rsidR="009A29F5">
          <w:rPr>
            <w:rFonts w:cs="dana" w:hint="cs"/>
            <w:b/>
            <w:bCs/>
            <w:sz w:val="20"/>
            <w:szCs w:val="20"/>
            <w:rtl/>
            <w:lang w:bidi="fa-IR"/>
          </w:rPr>
          <w:t xml:space="preserve"> در مقصد و</w:t>
        </w:r>
      </w:ins>
      <w:r w:rsidRPr="00A535BF">
        <w:rPr>
          <w:rFonts w:cs="dana" w:hint="cs"/>
          <w:b/>
          <w:bCs/>
          <w:sz w:val="20"/>
          <w:szCs w:val="20"/>
          <w:rtl/>
          <w:lang w:bidi="fa-IR"/>
        </w:rPr>
        <w:t xml:space="preserve"> </w:t>
      </w:r>
      <w:ins w:id="111" w:author="Majid Baghbani" w:date="2021-10-25T16:15:00Z">
        <w:r w:rsidR="009A29F5">
          <w:rPr>
            <w:rFonts w:cs="dana" w:hint="cs"/>
            <w:b/>
            <w:bCs/>
            <w:sz w:val="20"/>
            <w:szCs w:val="20"/>
            <w:rtl/>
            <w:lang w:bidi="fa-IR"/>
          </w:rPr>
          <w:t xml:space="preserve">توسط گیرنده </w:t>
        </w:r>
      </w:ins>
      <w:del w:id="112" w:author="Majid Baghbani" w:date="2021-10-25T16:15:00Z">
        <w:r w:rsidRPr="00A535BF" w:rsidDel="009A29F5">
          <w:rPr>
            <w:rFonts w:cs="dana" w:hint="cs"/>
            <w:b/>
            <w:bCs/>
            <w:sz w:val="20"/>
            <w:szCs w:val="20"/>
            <w:rtl/>
            <w:lang w:bidi="fa-IR"/>
          </w:rPr>
          <w:delText>در محل</w:delText>
        </w:r>
      </w:del>
      <w:r w:rsidRPr="00A535BF">
        <w:rPr>
          <w:rFonts w:cs="dana" w:hint="cs"/>
          <w:b/>
          <w:bCs/>
          <w:sz w:val="20"/>
          <w:szCs w:val="20"/>
          <w:rtl/>
          <w:lang w:bidi="fa-IR"/>
        </w:rPr>
        <w:t xml:space="preserve"> وجود دارد؟</w:t>
      </w:r>
    </w:p>
    <w:p w14:paraId="1FD5CD8B" w14:textId="4857D010" w:rsidR="00A535BF" w:rsidRDefault="00A535BF" w:rsidP="00A535BF">
      <w:pPr>
        <w:bidi/>
        <w:rPr>
          <w:rFonts w:cs="dana"/>
          <w:sz w:val="20"/>
          <w:szCs w:val="20"/>
          <w:rtl/>
          <w:lang w:bidi="fa-IR"/>
        </w:rPr>
      </w:pPr>
      <w:r>
        <w:rPr>
          <w:rFonts w:cs="dana" w:hint="cs"/>
          <w:sz w:val="20"/>
          <w:szCs w:val="20"/>
          <w:rtl/>
          <w:lang w:bidi="fa-IR"/>
        </w:rPr>
        <w:t>فعلا خیر، پرداخت باید در مبدا و توسط فرستنده انجام شود.</w:t>
      </w:r>
    </w:p>
    <w:p w14:paraId="6BD5BF17" w14:textId="3E7EC94F" w:rsidR="00A535BF" w:rsidRPr="005B563A" w:rsidRDefault="005B563A" w:rsidP="00A535BF">
      <w:pPr>
        <w:bidi/>
        <w:rPr>
          <w:rFonts w:cs="dana"/>
          <w:b/>
          <w:bCs/>
          <w:sz w:val="20"/>
          <w:szCs w:val="20"/>
          <w:rtl/>
          <w:lang w:bidi="fa-IR"/>
        </w:rPr>
      </w:pPr>
      <w:r w:rsidRPr="005B563A">
        <w:rPr>
          <w:rFonts w:cs="dana" w:hint="cs"/>
          <w:b/>
          <w:bCs/>
          <w:sz w:val="20"/>
          <w:szCs w:val="20"/>
          <w:rtl/>
          <w:lang w:bidi="fa-IR"/>
        </w:rPr>
        <w:t>زمان‌بندی ارسال بسته از چند ساعت قبل باید انجام شود؟</w:t>
      </w:r>
    </w:p>
    <w:p w14:paraId="20FDB8C3" w14:textId="6484BDF4" w:rsidR="005B563A" w:rsidRPr="00A535BF" w:rsidRDefault="005B563A" w:rsidP="005B563A">
      <w:pPr>
        <w:bidi/>
        <w:rPr>
          <w:rFonts w:cs="dana"/>
          <w:sz w:val="20"/>
          <w:szCs w:val="20"/>
          <w:rtl/>
          <w:lang w:bidi="fa-IR"/>
        </w:rPr>
      </w:pPr>
      <w:r>
        <w:rPr>
          <w:rFonts w:cs="dana" w:hint="cs"/>
          <w:sz w:val="20"/>
          <w:szCs w:val="20"/>
          <w:rtl/>
          <w:lang w:bidi="fa-IR"/>
        </w:rPr>
        <w:lastRenderedPageBreak/>
        <w:t>حداقل ۳ ساعت قبل از ارسال باید سفارش‌های خود را زمان‌بندی کنید.</w:t>
      </w:r>
    </w:p>
    <w:sectPr w:rsidR="005B563A" w:rsidRPr="00A5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597B"/>
    <w:multiLevelType w:val="hybridMultilevel"/>
    <w:tmpl w:val="EF72B1BE"/>
    <w:lvl w:ilvl="0" w:tplc="590237A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gar Arab">
    <w15:presenceInfo w15:providerId="AD" w15:userId="S-1-5-21-3913372172-1077528975-1665609463-1442"/>
  </w15:person>
  <w15:person w15:author="farnaz shahidi">
    <w15:presenceInfo w15:providerId="Windows Live" w15:userId="967773338c606e17"/>
  </w15:person>
  <w15:person w15:author="Majid Baghbani">
    <w15:presenceInfo w15:providerId="AD" w15:userId="S-1-5-21-3913372172-1077528975-1665609463-7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ED"/>
    <w:rsid w:val="0001424A"/>
    <w:rsid w:val="00014BF0"/>
    <w:rsid w:val="000639B1"/>
    <w:rsid w:val="000A49AC"/>
    <w:rsid w:val="000C0619"/>
    <w:rsid w:val="001049D9"/>
    <w:rsid w:val="001B597B"/>
    <w:rsid w:val="001D3559"/>
    <w:rsid w:val="001E38F8"/>
    <w:rsid w:val="002044D7"/>
    <w:rsid w:val="002B7597"/>
    <w:rsid w:val="002C1B9E"/>
    <w:rsid w:val="0043584B"/>
    <w:rsid w:val="004428D0"/>
    <w:rsid w:val="004D4FB2"/>
    <w:rsid w:val="00512EE8"/>
    <w:rsid w:val="005A22A1"/>
    <w:rsid w:val="005A34A0"/>
    <w:rsid w:val="005B563A"/>
    <w:rsid w:val="005D2B08"/>
    <w:rsid w:val="005F30A1"/>
    <w:rsid w:val="006521E2"/>
    <w:rsid w:val="006644E0"/>
    <w:rsid w:val="006B2700"/>
    <w:rsid w:val="00757013"/>
    <w:rsid w:val="007664D2"/>
    <w:rsid w:val="007D12BA"/>
    <w:rsid w:val="007F4DA4"/>
    <w:rsid w:val="0094161D"/>
    <w:rsid w:val="009A29F5"/>
    <w:rsid w:val="009D130D"/>
    <w:rsid w:val="009E68ED"/>
    <w:rsid w:val="00A535BF"/>
    <w:rsid w:val="00A576EF"/>
    <w:rsid w:val="00AD7AB6"/>
    <w:rsid w:val="00B51851"/>
    <w:rsid w:val="00C14946"/>
    <w:rsid w:val="00D33B08"/>
    <w:rsid w:val="00D928E7"/>
    <w:rsid w:val="00F030E5"/>
    <w:rsid w:val="00F53863"/>
    <w:rsid w:val="00F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E612"/>
  <w15:chartTrackingRefBased/>
  <w15:docId w15:val="{E8EDB336-2021-41BB-8AA7-23AB8AAF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shahidi</dc:creator>
  <cp:keywords/>
  <dc:description/>
  <cp:lastModifiedBy>farnaz shahidi</cp:lastModifiedBy>
  <cp:revision>3</cp:revision>
  <dcterms:created xsi:type="dcterms:W3CDTF">2021-10-25T12:52:00Z</dcterms:created>
  <dcterms:modified xsi:type="dcterms:W3CDTF">2021-10-25T13:25:00Z</dcterms:modified>
</cp:coreProperties>
</file>